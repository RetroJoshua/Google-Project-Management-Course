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 Medium" w:cs="Roboto Medium" w:eastAsia="Roboto Medium" w:hAnsi="Roboto Medium"/>
          <w:color w:val="3369e8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 Medium" w:cs="Roboto Medium" w:eastAsia="Roboto Medium" w:hAnsi="Roboto Medium"/>
          <w:color w:val="6aa84f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6aa84f"/>
          <w:sz w:val="40"/>
          <w:szCs w:val="40"/>
          <w:rtl w:val="0"/>
        </w:rPr>
        <w:t xml:space="preserve">Plant Pals Operations &amp;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February 15th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color w:val="222222"/>
          <w:highlight w:val="white"/>
          <w:rtl w:val="0"/>
        </w:rPr>
        <w:t xml:space="preserve">Draft </w:t>
      </w:r>
      <w:r w:rsidDel="00000000" w:rsidR="00000000" w:rsidRPr="00000000">
        <w:rPr>
          <w:color w:val="222222"/>
          <w:highlight w:val="white"/>
          <w:rtl w:val="0"/>
        </w:rPr>
        <w:t xml:space="preserve">|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In Review</w:t>
      </w:r>
      <w:r w:rsidDel="00000000" w:rsidR="00000000" w:rsidRPr="00000000">
        <w:rPr>
          <w:color w:val="222222"/>
          <w:highlight w:val="white"/>
          <w:rtl w:val="0"/>
        </w:rPr>
        <w:t xml:space="preserve">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Executive Summary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Our plan is to create sustainable fulfillment and delivery practices for Plant Pals’ day-to-day operations. By creating fulfillment and delivery practices we can meet our larger project goals of increasing revenue and brand awareness, and decreasing customer attrition.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 efficient internal processes and high-quality training procedures and train 90% of employees within 6 months.</w:t>
            </w:r>
            <w:commentRangeStart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Create a plant delivery and logistics plan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Set up ordering and supply chain management software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ins w:author="Mara McSorley" w:id="0" w:date="2022-11-22T18:43:55Z">
              <w:r w:rsidDel="00000000" w:rsidR="00000000" w:rsidRPr="00000000">
                <w:rPr>
                  <w:rFonts w:ascii="Roboto" w:cs="Roboto" w:eastAsia="Roboto" w:hAnsi="Roboto"/>
                  <w:color w:val="434343"/>
                  <w:sz w:val="24"/>
                  <w:szCs w:val="24"/>
                  <w:rtl w:val="0"/>
                </w:rPr>
                <w:t xml:space="preserve">Develop and launch</w:t>
              </w:r>
            </w:ins>
            <w:ins w:author="Mara McSorley" w:id="1" w:date="2022-11-22T18:43:18Z">
              <w:del w:author="Mara McSorley" w:id="0" w:date="2022-11-22T18:43:55Z">
                <w:r w:rsidDel="00000000" w:rsidR="00000000" w:rsidRPr="00000000">
                  <w:rPr>
                    <w:rFonts w:ascii="Roboto" w:cs="Roboto" w:eastAsia="Roboto" w:hAnsi="Roboto"/>
                    <w:color w:val="434343"/>
                    <w:sz w:val="24"/>
                    <w:szCs w:val="24"/>
                    <w:rtl w:val="0"/>
                  </w:rPr>
                  <w:delText xml:space="preserve">Create</w:delText>
                </w:r>
              </w:del>
            </w:ins>
            <w:del w:author="Mara McSorley" w:id="0" w:date="2022-11-22T18:43:55Z">
              <w:r w:rsidDel="00000000" w:rsidR="00000000" w:rsidRPr="00000000">
                <w:rPr>
                  <w:rFonts w:ascii="Roboto" w:cs="Roboto" w:eastAsia="Roboto" w:hAnsi="Roboto"/>
                  <w:color w:val="434343"/>
                  <w:sz w:val="24"/>
                  <w:szCs w:val="24"/>
                  <w:rtl w:val="0"/>
                </w:rPr>
                <w:delText xml:space="preserve">Launch</w:delText>
              </w:r>
            </w:del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employee training program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Case / Backgrou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The Operations and Training plan will help us meet the demands of the new service. The plan will help curb customer attrition and provide a high-quality customer experience. By ensuring that Plant Pals has an efficient launch, the Operations and Training plan will help us reach our larger project goal of a 5% revenue increase for Office Green.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Maintaining high quality standards following the initial service launch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Mitigation of potential revenue losses through customer attrition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Increased customer satisfaction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Fulfillment and inventory maintenance costs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Cost of materials (including delivery trucks, packaging materials, etc.)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Operational costs (ordering systems, transaction costs, overhead)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Time spent on operational systems education and training for employees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$75,000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Budget Management, Inventory Management, Software Maintenance, Supply Chain Fulfillment, Quality Controls, Transaction Methods, Human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Web Development, Pricing, Account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Budget Coordinator, Financial Analyst, Human Resource Specialist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VP of Customer Satisfaction,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Measuring Success: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95% of orders on time within </w:t>
            </w:r>
            <w:ins w:author="Mara McSorley" w:id="2" w:date="2022-11-22T18:45:18Z">
              <w:r w:rsidDel="00000000" w:rsidR="00000000" w:rsidRPr="00000000">
                <w:rPr>
                  <w:rFonts w:ascii="Roboto" w:cs="Roboto" w:eastAsia="Roboto" w:hAnsi="Roboto"/>
                  <w:color w:val="434343"/>
                  <w:sz w:val="24"/>
                  <w:szCs w:val="24"/>
                  <w:rtl w:val="0"/>
                </w:rPr>
                <w:t xml:space="preserve">one</w:t>
              </w:r>
            </w:ins>
            <w:del w:author="Mara McSorley" w:id="2" w:date="2022-11-22T18:45:18Z">
              <w:r w:rsidDel="00000000" w:rsidR="00000000" w:rsidRPr="00000000">
                <w:rPr>
                  <w:rFonts w:ascii="Roboto" w:cs="Roboto" w:eastAsia="Roboto" w:hAnsi="Roboto"/>
                  <w:color w:val="434343"/>
                  <w:sz w:val="24"/>
                  <w:szCs w:val="24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month of launch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100% of orders packaged and ready for shipment within two days of being placed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 at least 90% of employees before the official service launch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5% revenue increase for Office Green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lake Stockton" w:id="1" w:date="2022-10-31T20:14:5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from the three milestone bullets. I think the three milestone bullets rephrase the preceding scenario more specifically</w:t>
      </w:r>
    </w:p>
  </w:comment>
  <w:comment w:author="Mara McSorley" w:id="0" w:date="2022-11-22T18:42:41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need to pull in "fulfillment and delivery" into this SMART goal and make it more specific to training. Perhaps something like: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new, more-efficient fulfillment and delivery processes and train 90% of employees within 6 months.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